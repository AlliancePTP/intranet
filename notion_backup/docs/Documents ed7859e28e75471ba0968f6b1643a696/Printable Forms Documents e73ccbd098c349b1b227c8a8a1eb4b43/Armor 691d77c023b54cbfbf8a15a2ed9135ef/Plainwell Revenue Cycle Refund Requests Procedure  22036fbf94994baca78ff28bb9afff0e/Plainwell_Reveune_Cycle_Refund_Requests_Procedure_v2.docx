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A5" w:rsidRPr="00F901A5" w:rsidRDefault="001D3782" w:rsidP="0066511F">
      <w:pPr>
        <w:jc w:val="center"/>
        <w:rPr>
          <w:b/>
          <w:sz w:val="28"/>
          <w:szCs w:val="28"/>
          <w:u w:val="single"/>
        </w:rPr>
      </w:pPr>
      <w:r w:rsidRPr="00F901A5">
        <w:rPr>
          <w:b/>
          <w:sz w:val="28"/>
          <w:szCs w:val="28"/>
          <w:u w:val="single"/>
        </w:rPr>
        <w:t>Refund Requests Procedure</w:t>
      </w:r>
    </w:p>
    <w:p w:rsidR="001D3782" w:rsidRDefault="001D3782" w:rsidP="001D3782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Complete the c</w:t>
      </w:r>
      <w:r w:rsidR="006F0238" w:rsidRPr="00F901A5">
        <w:rPr>
          <w:b/>
        </w:rPr>
        <w:t>over page requesting the refund</w:t>
      </w:r>
    </w:p>
    <w:p w:rsidR="00F07CA1" w:rsidRDefault="00ED28E8" w:rsidP="00F07CA1">
      <w:pPr>
        <w:pStyle w:val="ListParagraph"/>
        <w:numPr>
          <w:ilvl w:val="1"/>
          <w:numId w:val="1"/>
        </w:numPr>
      </w:pPr>
      <w:r>
        <w:t>Cover</w:t>
      </w:r>
      <w:r w:rsidR="00F07CA1">
        <w:t xml:space="preserve"> page can be found on the together site (</w:t>
      </w:r>
      <w:hyperlink r:id="rId9" w:history="1">
        <w:r w:rsidR="00F07CA1" w:rsidRPr="00F07CA1">
          <w:rPr>
            <w:rStyle w:val="Hyperlink"/>
          </w:rPr>
          <w:t>http://together.agilityhealth.com/</w:t>
        </w:r>
      </w:hyperlink>
      <w:r w:rsidR="00F07CA1">
        <w:t>) in the “Forms Library”</w:t>
      </w:r>
      <w:r w:rsidR="00FD6560">
        <w:t xml:space="preserve"> </w:t>
      </w:r>
      <w:r w:rsidR="00FD6560" w:rsidRPr="00207677">
        <w:t>under “Clinic Forms”</w:t>
      </w:r>
    </w:p>
    <w:p w:rsidR="00F07CA1" w:rsidRDefault="00F07CA1" w:rsidP="00F07CA1">
      <w:pPr>
        <w:pStyle w:val="ListParagraph"/>
        <w:numPr>
          <w:ilvl w:val="2"/>
          <w:numId w:val="1"/>
        </w:numPr>
      </w:pPr>
      <w:r>
        <w:t>Named “Refund Cover Sheet”</w:t>
      </w:r>
    </w:p>
    <w:p w:rsidR="001D3782" w:rsidRDefault="001D3782" w:rsidP="001D3782">
      <w:pPr>
        <w:pStyle w:val="ListParagraph"/>
        <w:numPr>
          <w:ilvl w:val="1"/>
          <w:numId w:val="1"/>
        </w:numPr>
      </w:pPr>
      <w:r>
        <w:t xml:space="preserve">Make sure it’s filled out completely.  </w:t>
      </w:r>
      <w:r w:rsidRPr="00F901A5">
        <w:rPr>
          <w:u w:val="single"/>
        </w:rPr>
        <w:t>Must</w:t>
      </w:r>
      <w:r>
        <w:t xml:space="preserve"> </w:t>
      </w:r>
      <w:r w:rsidRPr="00F901A5">
        <w:rPr>
          <w:u w:val="single"/>
        </w:rPr>
        <w:t>include</w:t>
      </w:r>
      <w:r>
        <w:t>: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Date</w:t>
      </w:r>
      <w:r w:rsidR="00F07CA1">
        <w:t>(s)</w:t>
      </w:r>
      <w:r>
        <w:t xml:space="preserve"> of Service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Refund Date is the date the refund is requested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Patient information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Issue to information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Reason for refund</w:t>
      </w:r>
    </w:p>
    <w:p w:rsidR="006F0238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6F0238">
        <w:t>Submitted by</w:t>
      </w:r>
      <w:r>
        <w:t>’</w:t>
      </w:r>
      <w:r w:rsidR="006F0238">
        <w:t xml:space="preserve"> field is the person requesting the refund</w:t>
      </w:r>
    </w:p>
    <w:p w:rsidR="006F0238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6F0238">
        <w:t>Verified by</w:t>
      </w:r>
      <w:r>
        <w:t>’</w:t>
      </w:r>
      <w:r w:rsidR="006F0238">
        <w:t xml:space="preserve"> field is a person, </w:t>
      </w:r>
      <w:r w:rsidR="006F0238" w:rsidRPr="00AE1FFF">
        <w:rPr>
          <w:u w:val="single"/>
        </w:rPr>
        <w:t>other than the requester</w:t>
      </w:r>
      <w:r w:rsidR="006F0238">
        <w:t>, verifying accuracy and completeness of the refund request within the</w:t>
      </w:r>
      <w:r w:rsidR="008113E1">
        <w:t xml:space="preserve"> patient accounting system</w:t>
      </w:r>
    </w:p>
    <w:p w:rsidR="008113E1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8113E1">
        <w:t>Approved by</w:t>
      </w:r>
      <w:r>
        <w:t>’</w:t>
      </w:r>
      <w:r w:rsidR="00CF4673">
        <w:t xml:space="preserve"> field is</w:t>
      </w:r>
      <w:r w:rsidR="006F033B">
        <w:t xml:space="preserve"> for</w:t>
      </w:r>
      <w:r w:rsidR="00CF4673">
        <w:t xml:space="preserve"> Revenue Cycle Manager</w:t>
      </w:r>
      <w:r w:rsidR="006F033B">
        <w:t xml:space="preserve"> (Rosemarie will complete</w:t>
      </w:r>
      <w:r w:rsidR="008113E1">
        <w:t xml:space="preserve"> after submission)</w:t>
      </w:r>
    </w:p>
    <w:p w:rsidR="002E798F" w:rsidRPr="00F901A5" w:rsidRDefault="002E798F" w:rsidP="002E798F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Complete letter to be mailed with refund</w:t>
      </w:r>
    </w:p>
    <w:p w:rsidR="002E798F" w:rsidRDefault="002E798F" w:rsidP="00F07CA1">
      <w:pPr>
        <w:pStyle w:val="ListParagraph"/>
        <w:numPr>
          <w:ilvl w:val="1"/>
          <w:numId w:val="1"/>
        </w:numPr>
      </w:pPr>
      <w:r>
        <w:t xml:space="preserve">Can be found on </w:t>
      </w:r>
      <w:r w:rsidR="00F07CA1">
        <w:t xml:space="preserve">the </w:t>
      </w:r>
      <w:r>
        <w:t>together site</w:t>
      </w:r>
      <w:r w:rsidR="00F07CA1">
        <w:t xml:space="preserve"> (</w:t>
      </w:r>
      <w:hyperlink r:id="rId10" w:history="1">
        <w:r w:rsidR="00F07CA1" w:rsidRPr="00F07CA1">
          <w:rPr>
            <w:rStyle w:val="Hyperlink"/>
          </w:rPr>
          <w:t>http://together.agilityhealth.com/</w:t>
        </w:r>
      </w:hyperlink>
      <w:r w:rsidR="00F07CA1">
        <w:t>)</w:t>
      </w:r>
      <w:r>
        <w:t xml:space="preserve"> in the “Forms Library”</w:t>
      </w:r>
    </w:p>
    <w:p w:rsidR="002E798F" w:rsidRDefault="002E798F" w:rsidP="002E798F">
      <w:pPr>
        <w:pStyle w:val="ListParagraph"/>
        <w:numPr>
          <w:ilvl w:val="2"/>
          <w:numId w:val="1"/>
        </w:numPr>
      </w:pPr>
      <w:r>
        <w:t xml:space="preserve">Named “Refund </w:t>
      </w:r>
      <w:r w:rsidR="006F0238">
        <w:t>Letter</w:t>
      </w:r>
      <w:r>
        <w:t>”</w:t>
      </w:r>
    </w:p>
    <w:p w:rsidR="001D3782" w:rsidRPr="00F901A5" w:rsidRDefault="001D3782" w:rsidP="001D3782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Obtain all supporting documentation</w:t>
      </w:r>
      <w:r w:rsidR="00F07CA1">
        <w:rPr>
          <w:b/>
        </w:rPr>
        <w:t xml:space="preserve"> which </w:t>
      </w:r>
      <w:r w:rsidR="006F0238" w:rsidRPr="00F901A5">
        <w:rPr>
          <w:b/>
        </w:rPr>
        <w:t>includes:</w:t>
      </w:r>
    </w:p>
    <w:p w:rsidR="006F0238" w:rsidRDefault="006F0238" w:rsidP="001D3782">
      <w:pPr>
        <w:pStyle w:val="ListParagraph"/>
        <w:numPr>
          <w:ilvl w:val="1"/>
          <w:numId w:val="1"/>
        </w:numPr>
      </w:pPr>
      <w:r w:rsidRPr="00796830">
        <w:rPr>
          <w:u w:val="single"/>
        </w:rPr>
        <w:t>Patie</w:t>
      </w:r>
      <w:r w:rsidR="00796830" w:rsidRPr="00796830">
        <w:rPr>
          <w:u w:val="single"/>
        </w:rPr>
        <w:t>nt account activity</w:t>
      </w:r>
      <w:r w:rsidR="00796830">
        <w:t xml:space="preserve"> – the activity must clearly show </w:t>
      </w:r>
      <w:r>
        <w:t xml:space="preserve">the following </w:t>
      </w:r>
      <w:r w:rsidR="00796830">
        <w:t>details</w:t>
      </w:r>
      <w:r w:rsidR="00796830" w:rsidRPr="00796830">
        <w:t xml:space="preserve"> </w:t>
      </w:r>
      <w:r w:rsidR="00796830">
        <w:t xml:space="preserve">for </w:t>
      </w:r>
      <w:r w:rsidR="00796830" w:rsidRPr="00796830">
        <w:rPr>
          <w:u w:val="single"/>
        </w:rPr>
        <w:t>each date of service</w:t>
      </w:r>
      <w:r w:rsidR="00796830" w:rsidRPr="00796830">
        <w:t xml:space="preserve"> </w:t>
      </w:r>
      <w:r w:rsidR="00796830">
        <w:t>associated with the refund</w:t>
      </w:r>
      <w:r>
        <w:t>: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Charges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Insurance payments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Insurance adjustments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P</w:t>
      </w:r>
      <w:r w:rsidR="00F07CA1">
        <w:t>atien</w:t>
      </w:r>
      <w:r>
        <w:t>t payments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Other adjustments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 xml:space="preserve">Requested Refund </w:t>
      </w:r>
      <w:r w:rsidR="00796830">
        <w:t xml:space="preserve">amount </w:t>
      </w:r>
      <w:r>
        <w:t>displayed in the activity</w:t>
      </w:r>
    </w:p>
    <w:p w:rsidR="00796830" w:rsidRDefault="00796830" w:rsidP="006F0238">
      <w:pPr>
        <w:pStyle w:val="ListParagraph"/>
        <w:numPr>
          <w:ilvl w:val="2"/>
          <w:numId w:val="1"/>
        </w:numPr>
      </w:pPr>
      <w:r>
        <w:t>Account Summaries are also helpful</w:t>
      </w:r>
    </w:p>
    <w:p w:rsidR="006F0238" w:rsidRDefault="006F0238" w:rsidP="006F0238">
      <w:pPr>
        <w:pStyle w:val="ListParagraph"/>
        <w:numPr>
          <w:ilvl w:val="1"/>
          <w:numId w:val="1"/>
        </w:numPr>
      </w:pPr>
      <w:r>
        <w:t>Refund request letter from insurance company (if applicable)</w:t>
      </w:r>
    </w:p>
    <w:p w:rsidR="006F0238" w:rsidRDefault="006F0238" w:rsidP="006F0238">
      <w:pPr>
        <w:pStyle w:val="ListParagraph"/>
        <w:numPr>
          <w:ilvl w:val="1"/>
          <w:numId w:val="1"/>
        </w:numPr>
      </w:pPr>
      <w:r>
        <w:t>Explanation of benefit copies</w:t>
      </w:r>
    </w:p>
    <w:p w:rsidR="006F0238" w:rsidRPr="00F901A5" w:rsidRDefault="006F0238" w:rsidP="006F0238">
      <w:pPr>
        <w:jc w:val="center"/>
        <w:rPr>
          <w:b/>
          <w:sz w:val="28"/>
          <w:szCs w:val="28"/>
          <w:u w:val="single"/>
        </w:rPr>
      </w:pPr>
      <w:r w:rsidRPr="00F901A5">
        <w:rPr>
          <w:b/>
          <w:sz w:val="28"/>
          <w:szCs w:val="28"/>
          <w:u w:val="single"/>
        </w:rPr>
        <w:t>Submission Process</w:t>
      </w:r>
    </w:p>
    <w:p w:rsidR="006F0238" w:rsidRDefault="003B0D67" w:rsidP="006F023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Fax</w:t>
      </w:r>
      <w:r w:rsidR="00345ECE">
        <w:rPr>
          <w:b/>
        </w:rPr>
        <w:t xml:space="preserve"> all of the above to</w:t>
      </w:r>
      <w:r w:rsidR="00345ECE">
        <w:t xml:space="preserve"> Accounts Payable</w:t>
      </w:r>
      <w:r w:rsidR="00345ECE">
        <w:rPr>
          <w:b/>
        </w:rPr>
        <w:t xml:space="preserve"> </w:t>
      </w:r>
      <w:r w:rsidR="00345ECE">
        <w:t>at</w:t>
      </w:r>
      <w:r w:rsidR="00EF0541">
        <w:rPr>
          <w:b/>
        </w:rPr>
        <w:t xml:space="preserve"> (616)356-5013</w:t>
      </w:r>
    </w:p>
    <w:p w:rsidR="002F2F4B" w:rsidRPr="00207677" w:rsidRDefault="002F2F4B" w:rsidP="00F901A5">
      <w:pPr>
        <w:pStyle w:val="ListParagraph"/>
        <w:numPr>
          <w:ilvl w:val="1"/>
          <w:numId w:val="2"/>
        </w:numPr>
      </w:pPr>
      <w:r>
        <w:t>Maggie will log the request on a refund request log and submit for approval</w:t>
      </w:r>
    </w:p>
    <w:p w:rsidR="008113E1" w:rsidRDefault="008113E1" w:rsidP="00F901A5">
      <w:pPr>
        <w:pStyle w:val="ListParagraph"/>
        <w:numPr>
          <w:ilvl w:val="1"/>
          <w:numId w:val="2"/>
        </w:numPr>
      </w:pPr>
      <w:r w:rsidRPr="00F07CA1">
        <w:rPr>
          <w:b/>
        </w:rPr>
        <w:t>If refund packet is received complete</w:t>
      </w:r>
      <w:r w:rsidR="00F07CA1">
        <w:t>,</w:t>
      </w:r>
      <w:r>
        <w:t xml:space="preserve"> </w:t>
      </w:r>
      <w:r w:rsidR="00F07CA1">
        <w:t>r</w:t>
      </w:r>
      <w:r>
        <w:t>efund will b</w:t>
      </w:r>
      <w:r w:rsidR="00D92107">
        <w:t xml:space="preserve">e issued within </w:t>
      </w:r>
      <w:r w:rsidR="006B12BB" w:rsidRPr="00207677">
        <w:rPr>
          <w:b/>
        </w:rPr>
        <w:t>5</w:t>
      </w:r>
      <w:r w:rsidR="00D92107">
        <w:t xml:space="preserve"> business days</w:t>
      </w:r>
    </w:p>
    <w:p w:rsidR="008113E1" w:rsidRDefault="008113E1" w:rsidP="00F901A5">
      <w:pPr>
        <w:pStyle w:val="ListParagraph"/>
        <w:numPr>
          <w:ilvl w:val="1"/>
          <w:numId w:val="2"/>
        </w:numPr>
      </w:pPr>
      <w:r w:rsidRPr="00F07CA1">
        <w:rPr>
          <w:b/>
        </w:rPr>
        <w:t xml:space="preserve">If refund request is </w:t>
      </w:r>
      <w:r w:rsidR="00207677">
        <w:rPr>
          <w:b/>
        </w:rPr>
        <w:t xml:space="preserve">incomplete, </w:t>
      </w:r>
      <w:r w:rsidR="00F07CA1" w:rsidRPr="00207677">
        <w:t>s</w:t>
      </w:r>
      <w:r w:rsidRPr="00207677">
        <w:t>ender</w:t>
      </w:r>
      <w:r>
        <w:t xml:space="preserve"> will be notified within </w:t>
      </w:r>
      <w:r w:rsidR="006B12BB" w:rsidRPr="00207677">
        <w:rPr>
          <w:b/>
        </w:rPr>
        <w:t xml:space="preserve">5 </w:t>
      </w:r>
      <w:r>
        <w:t xml:space="preserve">business days </w:t>
      </w:r>
      <w:r w:rsidR="00FD6560">
        <w:t xml:space="preserve">what </w:t>
      </w:r>
      <w:r>
        <w:t xml:space="preserve">must </w:t>
      </w:r>
      <w:r w:rsidR="00FD6560">
        <w:t>be</w:t>
      </w:r>
      <w:ins w:id="0" w:author=" " w:date="2012-05-16T09:09:00Z">
        <w:r w:rsidR="00FD6560">
          <w:t xml:space="preserve"> </w:t>
        </w:r>
      </w:ins>
      <w:r w:rsidR="00F07CA1">
        <w:t>correct</w:t>
      </w:r>
      <w:r w:rsidR="00207677">
        <w:t>ed for approval</w:t>
      </w:r>
      <w:bookmarkStart w:id="1" w:name="_GoBack"/>
      <w:bookmarkEnd w:id="1"/>
    </w:p>
    <w:sectPr w:rsidR="008113E1" w:rsidSect="00F07CA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E6C5C"/>
    <w:multiLevelType w:val="hybridMultilevel"/>
    <w:tmpl w:val="99CE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3542D"/>
    <w:multiLevelType w:val="hybridMultilevel"/>
    <w:tmpl w:val="2884B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formatting="1" w:enforcement="1" w:cryptProviderType="rsaFull" w:cryptAlgorithmClass="hash" w:cryptAlgorithmType="typeAny" w:cryptAlgorithmSid="4" w:cryptSpinCount="100000" w:hash="VCpqEd/ddVUUm2pPj6HzfJnjWvw=" w:salt="IYi9Y/KfMAewdYMJ7KgoHA=="/>
  <w:defaultTabStop w:val="720"/>
  <w:characterSpacingControl w:val="doNotCompress"/>
  <w:compat/>
  <w:rsids>
    <w:rsidRoot w:val="0066511F"/>
    <w:rsid w:val="00042203"/>
    <w:rsid w:val="001D3782"/>
    <w:rsid w:val="00207677"/>
    <w:rsid w:val="002843EC"/>
    <w:rsid w:val="002E798F"/>
    <w:rsid w:val="002F2F4B"/>
    <w:rsid w:val="00345ECE"/>
    <w:rsid w:val="003B0D67"/>
    <w:rsid w:val="003C4640"/>
    <w:rsid w:val="00446F3A"/>
    <w:rsid w:val="005933B5"/>
    <w:rsid w:val="0066511F"/>
    <w:rsid w:val="006958BC"/>
    <w:rsid w:val="006B12BB"/>
    <w:rsid w:val="006F0238"/>
    <w:rsid w:val="006F033B"/>
    <w:rsid w:val="007415F9"/>
    <w:rsid w:val="00796830"/>
    <w:rsid w:val="007A782B"/>
    <w:rsid w:val="008113E1"/>
    <w:rsid w:val="00872642"/>
    <w:rsid w:val="009F5C84"/>
    <w:rsid w:val="00AC41D8"/>
    <w:rsid w:val="00AE1FFF"/>
    <w:rsid w:val="00BD47DE"/>
    <w:rsid w:val="00C5263D"/>
    <w:rsid w:val="00CF4673"/>
    <w:rsid w:val="00D92107"/>
    <w:rsid w:val="00E57977"/>
    <w:rsid w:val="00E75FD9"/>
    <w:rsid w:val="00ED28E8"/>
    <w:rsid w:val="00EF0541"/>
    <w:rsid w:val="00F07CA1"/>
    <w:rsid w:val="00F901A5"/>
    <w:rsid w:val="00FD6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C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C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C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C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together.agilityhealth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together.agilityheal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FFE156-82D5-4780-9FD6-7E892E90B54E}"/>
</file>

<file path=customXml/itemProps2.xml><?xml version="1.0" encoding="utf-8"?>
<ds:datastoreItem xmlns:ds="http://schemas.openxmlformats.org/officeDocument/2006/customXml" ds:itemID="{F4FBDB01-54BB-45FA-857A-7E3B8B5AFCDD}"/>
</file>

<file path=customXml/itemProps3.xml><?xml version="1.0" encoding="utf-8"?>
<ds:datastoreItem xmlns:ds="http://schemas.openxmlformats.org/officeDocument/2006/customXml" ds:itemID="{AFFFD5DC-045C-4452-A0F4-D64BBB4D6AB0}"/>
</file>

<file path=customXml/itemProps4.xml><?xml version="1.0" encoding="utf-8"?>
<ds:datastoreItem xmlns:ds="http://schemas.openxmlformats.org/officeDocument/2006/customXml" ds:itemID="{7F578B26-720F-454C-AA23-C3C6A8AC58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Plainwell</dc:title>
  <dc:creator>Ashley Bakker</dc:creator>
  <cp:lastModifiedBy> </cp:lastModifiedBy>
  <cp:revision>2</cp:revision>
  <dcterms:created xsi:type="dcterms:W3CDTF">2013-03-13T17:34:00Z</dcterms:created>
  <dcterms:modified xsi:type="dcterms:W3CDTF">2013-03-13T17:34:00Z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